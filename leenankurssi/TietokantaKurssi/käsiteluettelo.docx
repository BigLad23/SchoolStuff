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D726" w14:textId="77777777" w:rsidR="000A5E71" w:rsidRPr="007C39A1" w:rsidRDefault="000A5E71" w:rsidP="000A5E71">
      <w:pPr>
        <w:pStyle w:val="Otsikko1"/>
      </w:pPr>
      <w:r w:rsidRPr="007C39A1">
        <w:t>Käsiteluettelo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A5E71" w:rsidRPr="007C39A1" w14:paraId="4B14F459" w14:textId="77777777" w:rsidTr="000A5E71">
        <w:tc>
          <w:tcPr>
            <w:tcW w:w="1980" w:type="dxa"/>
            <w:shd w:val="clear" w:color="auto" w:fill="00B0F0"/>
          </w:tcPr>
          <w:p w14:paraId="64568BF8" w14:textId="77777777" w:rsidR="000A5E71" w:rsidRPr="007C39A1" w:rsidRDefault="000A5E71" w:rsidP="000A5E71">
            <w:r w:rsidRPr="007C39A1">
              <w:t>Käsite</w:t>
            </w:r>
          </w:p>
        </w:tc>
        <w:tc>
          <w:tcPr>
            <w:tcW w:w="7036" w:type="dxa"/>
            <w:shd w:val="clear" w:color="auto" w:fill="00B0F0"/>
          </w:tcPr>
          <w:p w14:paraId="674487A7" w14:textId="77777777" w:rsidR="000A5E71" w:rsidRPr="007C39A1" w:rsidRDefault="000A5E71" w:rsidP="000A5E71">
            <w:r w:rsidRPr="007C39A1">
              <w:t>Ominaisuuksia</w:t>
            </w:r>
          </w:p>
        </w:tc>
      </w:tr>
      <w:tr w:rsidR="000A5E71" w:rsidRPr="007C39A1" w14:paraId="5EE65D24" w14:textId="77777777" w:rsidTr="000A5E71">
        <w:tc>
          <w:tcPr>
            <w:tcW w:w="1980" w:type="dxa"/>
          </w:tcPr>
          <w:p w14:paraId="7DEEDCA2" w14:textId="77777777" w:rsidR="000A5E71" w:rsidRPr="007C39A1" w:rsidRDefault="000A5E71" w:rsidP="000A5E71">
            <w:r w:rsidRPr="007C39A1">
              <w:t>Asunto</w:t>
            </w:r>
          </w:p>
        </w:tc>
        <w:tc>
          <w:tcPr>
            <w:tcW w:w="7036" w:type="dxa"/>
          </w:tcPr>
          <w:p w14:paraId="4F933F0B" w14:textId="77777777" w:rsidR="000A5E71" w:rsidRPr="007C39A1" w:rsidRDefault="00D75E97" w:rsidP="000A5E71">
            <w:r w:rsidRPr="007C39A1">
              <w:t>Osoite, Hinta, Pinta-ala, Postinumero</w:t>
            </w:r>
          </w:p>
        </w:tc>
      </w:tr>
      <w:tr w:rsidR="000A5E71" w:rsidRPr="007C39A1" w14:paraId="319E8A5F" w14:textId="77777777" w:rsidTr="000A5E71">
        <w:tc>
          <w:tcPr>
            <w:tcW w:w="1980" w:type="dxa"/>
          </w:tcPr>
          <w:p w14:paraId="4690073E" w14:textId="77777777" w:rsidR="000A5E71" w:rsidRPr="007C39A1" w:rsidRDefault="00044558" w:rsidP="000A5E71">
            <w:r w:rsidRPr="007C39A1">
              <w:t>Esittely</w:t>
            </w:r>
          </w:p>
        </w:tc>
        <w:tc>
          <w:tcPr>
            <w:tcW w:w="7036" w:type="dxa"/>
          </w:tcPr>
          <w:p w14:paraId="1E72B536" w14:textId="6847933C" w:rsidR="000A5E71" w:rsidRPr="007C39A1" w:rsidRDefault="00951E47" w:rsidP="000A5E71">
            <w:r w:rsidRPr="007C39A1">
              <w:t>Päivämäärä, osoite</w:t>
            </w:r>
          </w:p>
        </w:tc>
      </w:tr>
      <w:tr w:rsidR="000A5E71" w:rsidRPr="007C39A1" w14:paraId="77A58367" w14:textId="77777777" w:rsidTr="000A5E71">
        <w:tc>
          <w:tcPr>
            <w:tcW w:w="1980" w:type="dxa"/>
          </w:tcPr>
          <w:p w14:paraId="2A2F295E" w14:textId="77777777" w:rsidR="000A5E71" w:rsidRPr="007C39A1" w:rsidRDefault="00044558" w:rsidP="000A5E71">
            <w:r w:rsidRPr="007C39A1">
              <w:t>Esittelyn katsojat</w:t>
            </w:r>
          </w:p>
        </w:tc>
        <w:tc>
          <w:tcPr>
            <w:tcW w:w="7036" w:type="dxa"/>
          </w:tcPr>
          <w:p w14:paraId="6E52C03B" w14:textId="77777777" w:rsidR="00044558" w:rsidRPr="007C39A1" w:rsidRDefault="00237845" w:rsidP="000A5E71">
            <w:r w:rsidRPr="007C39A1">
              <w:t>Henkilöt, jotka tulevat katsomaan esittelyn</w:t>
            </w:r>
          </w:p>
        </w:tc>
      </w:tr>
      <w:tr w:rsidR="000A5E71" w:rsidRPr="007C39A1" w14:paraId="1E063CCD" w14:textId="77777777" w:rsidTr="000A5E71">
        <w:tc>
          <w:tcPr>
            <w:tcW w:w="1980" w:type="dxa"/>
          </w:tcPr>
          <w:p w14:paraId="23AEFCE2" w14:textId="77777777" w:rsidR="000A5E71" w:rsidRPr="007C39A1" w:rsidRDefault="00044558" w:rsidP="000A5E71">
            <w:r w:rsidRPr="007C39A1">
              <w:t>Opiskelijat</w:t>
            </w:r>
          </w:p>
        </w:tc>
        <w:tc>
          <w:tcPr>
            <w:tcW w:w="7036" w:type="dxa"/>
          </w:tcPr>
          <w:p w14:paraId="0B282453" w14:textId="77777777" w:rsidR="000A5E71" w:rsidRPr="007C39A1" w:rsidRDefault="00044558" w:rsidP="000A5E71">
            <w:r w:rsidRPr="007C39A1">
              <w:t>Nimi, sähköposti, puhelin,</w:t>
            </w:r>
          </w:p>
        </w:tc>
      </w:tr>
      <w:tr w:rsidR="000A5E71" w:rsidRPr="007C39A1" w14:paraId="1106B7E3" w14:textId="77777777" w:rsidTr="000A5E71">
        <w:tc>
          <w:tcPr>
            <w:tcW w:w="1980" w:type="dxa"/>
          </w:tcPr>
          <w:p w14:paraId="7057443C" w14:textId="77777777" w:rsidR="000A5E71" w:rsidRPr="007C39A1" w:rsidRDefault="000A5E71" w:rsidP="000A5E71"/>
        </w:tc>
        <w:tc>
          <w:tcPr>
            <w:tcW w:w="7036" w:type="dxa"/>
          </w:tcPr>
          <w:p w14:paraId="5EE1A1BD" w14:textId="77777777" w:rsidR="000A5E71" w:rsidRPr="007C39A1" w:rsidRDefault="000A5E71" w:rsidP="000A5E71"/>
        </w:tc>
      </w:tr>
      <w:tr w:rsidR="000A5E71" w:rsidRPr="007C39A1" w14:paraId="0D76B209" w14:textId="77777777" w:rsidTr="000A5E71">
        <w:tc>
          <w:tcPr>
            <w:tcW w:w="1980" w:type="dxa"/>
          </w:tcPr>
          <w:p w14:paraId="49C94C57" w14:textId="77777777" w:rsidR="000A5E71" w:rsidRPr="007C39A1" w:rsidRDefault="000A5E71" w:rsidP="000A5E71"/>
        </w:tc>
        <w:tc>
          <w:tcPr>
            <w:tcW w:w="7036" w:type="dxa"/>
          </w:tcPr>
          <w:p w14:paraId="4A828D61" w14:textId="77777777" w:rsidR="000A5E71" w:rsidRPr="007C39A1" w:rsidRDefault="000A5E71" w:rsidP="000A5E71"/>
        </w:tc>
      </w:tr>
    </w:tbl>
    <w:p w14:paraId="1D98B70C" w14:textId="77777777" w:rsidR="000A5E71" w:rsidRPr="007C39A1" w:rsidRDefault="000A5E71" w:rsidP="000A5E71"/>
    <w:p w14:paraId="06B30E8C" w14:textId="49BFCD4E" w:rsidR="000A5E71" w:rsidRPr="007C39A1" w:rsidRDefault="000A5E71" w:rsidP="000A5E71">
      <w:pPr>
        <w:pStyle w:val="Otsikko1"/>
        <w:rPr>
          <w:rStyle w:val="Otsikko1Char"/>
        </w:rPr>
      </w:pPr>
      <w:r w:rsidRPr="007C39A1">
        <w:rPr>
          <w:rStyle w:val="Otsikko1Char"/>
        </w:rPr>
        <w:t>ER</w:t>
      </w:r>
      <w:r w:rsidRPr="007C39A1">
        <w:t>-</w:t>
      </w:r>
      <w:r w:rsidRPr="007C39A1">
        <w:rPr>
          <w:rStyle w:val="Otsikko1Char"/>
        </w:rPr>
        <w:t>kaavio</w:t>
      </w:r>
    </w:p>
    <w:p w14:paraId="5E340559" w14:textId="1AC25CDF" w:rsidR="00DF3179" w:rsidRPr="007C39A1" w:rsidRDefault="00DF3179" w:rsidP="00DF3179">
      <w:r w:rsidRPr="007C39A1">
        <w:rPr>
          <w:noProof/>
        </w:rPr>
        <w:drawing>
          <wp:inline distT="0" distB="0" distL="0" distR="0" wp14:anchorId="0F0665D3" wp14:editId="37A17BBF">
            <wp:extent cx="5731510" cy="4625429"/>
            <wp:effectExtent l="0" t="0" r="254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B367" w14:textId="087AC016" w:rsidR="000A5E71" w:rsidRPr="007C39A1" w:rsidRDefault="000A5E71" w:rsidP="000A5E71">
      <w:pPr>
        <w:pStyle w:val="Otsikko1"/>
      </w:pPr>
      <w:r w:rsidRPr="007C39A1">
        <w:lastRenderedPageBreak/>
        <w:t>Tietokantakaavio</w:t>
      </w:r>
    </w:p>
    <w:p w14:paraId="6827B6C6" w14:textId="684D9649" w:rsidR="00EB771E" w:rsidRPr="007C39A1" w:rsidRDefault="00C20212" w:rsidP="00EB771E">
      <w:r w:rsidRPr="007C39A1">
        <w:rPr>
          <w:noProof/>
        </w:rPr>
        <w:drawing>
          <wp:inline distT="0" distB="0" distL="0" distR="0" wp14:anchorId="1610DA68" wp14:editId="6BEAA446">
            <wp:extent cx="5731510" cy="3407478"/>
            <wp:effectExtent l="0" t="0" r="2540" b="254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59D2" w14:textId="140184F7" w:rsidR="006D61DB" w:rsidRPr="007C39A1" w:rsidRDefault="006D61DB" w:rsidP="00EB771E"/>
    <w:p w14:paraId="1956A9A3" w14:textId="1BD615DB" w:rsidR="006D61DB" w:rsidRPr="007C39A1" w:rsidRDefault="006D61DB" w:rsidP="006D61DB">
      <w:pPr>
        <w:pStyle w:val="Otsikko2"/>
      </w:pPr>
      <w:r w:rsidRPr="007C39A1">
        <w:t>SQL-Kyselyt</w:t>
      </w:r>
    </w:p>
    <w:p w14:paraId="4F121DB4" w14:textId="77777777" w:rsidR="00971C0D" w:rsidRPr="007C39A1" w:rsidRDefault="00971C0D" w:rsidP="00971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Näytä kaikki tällä hetkellä olevat avoimet vuokrattavat kohteet, järjestä postinumeron ja sitten lähiosoitteen mukaiseen järjestykseen.</w:t>
      </w:r>
    </w:p>
    <w:p w14:paraId="34E2A1D6" w14:textId="77777777" w:rsidR="007559EB" w:rsidRDefault="007559EB" w:rsidP="007559EB">
      <w:pPr>
        <w:pStyle w:val="Luettelokappale"/>
        <w:spacing w:before="100" w:beforeAutospacing="1" w:after="100" w:afterAutospacing="1" w:line="240" w:lineRule="auto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`asunnot`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`avoin`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postinumero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osoite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240941A8" w14:textId="77777777" w:rsidR="001B3BB7" w:rsidRDefault="001B3BB7" w:rsidP="001B3BB7">
      <w:pPr>
        <w:pStyle w:val="Luettelokappale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038375A9" w14:textId="13685172" w:rsidR="00971C0D" w:rsidRDefault="00971C0D" w:rsidP="007559EB">
      <w:pPr>
        <w:pStyle w:val="Luettelokappale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Näytä kaikki tietyn kohteen seuraavalle näytölle ilmoittautuneet henkilöt, järjestä ilmoittautumisajan mukaiseen järjestykseen</w:t>
      </w:r>
    </w:p>
    <w:p w14:paraId="253EE1DF" w14:textId="77777777" w:rsidR="007C39A1" w:rsidRDefault="007C39A1" w:rsidP="007C39A1">
      <w:pPr>
        <w:pStyle w:val="Luettelokappale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2E50EBEC" w14:textId="786BECF1" w:rsidR="007C39A1" w:rsidRDefault="007C39A1" w:rsidP="007C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Näytä kaikki </w:t>
      </w:r>
      <w:del w:id="0" w:author="Unknown">
        <w:r w:rsidRPr="007C39A1">
          <w:rPr>
            <w:rFonts w:ascii="Calibri" w:eastAsia="Times New Roman" w:hAnsi="Calibri" w:cs="Calibri"/>
            <w:color w:val="000000"/>
            <w:sz w:val="27"/>
            <w:szCs w:val="27"/>
            <w:lang w:eastAsia="fi-FI"/>
          </w:rPr>
          <w:delText>asunnon hakuilmoitukset</w:delText>
        </w:r>
      </w:del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 </w:t>
      </w:r>
      <w:r w:rsidRPr="007C39A1">
        <w:rPr>
          <w:rFonts w:ascii="Courier New" w:eastAsia="Times New Roman" w:hAnsi="Courier New" w:cs="Courier New"/>
          <w:color w:val="7C221D"/>
          <w:sz w:val="27"/>
          <w:szCs w:val="27"/>
          <w:lang w:eastAsia="fi-FI"/>
        </w:rPr>
        <w:t>asuntoilmoitukset</w:t>
      </w:r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 järjestettynä päivämäärän mukaiseen järjestykseen (vanhin ilmoitus ensimmäisenä).</w:t>
      </w:r>
    </w:p>
    <w:p w14:paraId="14E88B9F" w14:textId="125505BB" w:rsidR="007C39A1" w:rsidRDefault="007D3BAE" w:rsidP="007C39A1">
      <w:pPr>
        <w:pStyle w:val="Luettelokappale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"http://magnesium/phpmyadmin/url.php?url=http%3A%2F%2Fdev.mysql.com%2Fdoc%2Frefman%2F5.5%2Fen%2Fselect.html&amp;server=0&amp;token=fc7fa59f6afc905575d23f56a7ccf5d1"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ki"/>
          <w:rFonts w:ascii="Courier New" w:hAnsi="Courier New" w:cs="Courier New"/>
          <w:color w:val="235A81"/>
          <w:sz w:val="16"/>
          <w:szCs w:val="16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`asuntoilmoitukset`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päivämäärä`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bookmarkStart w:id="1" w:name="_GoBack"/>
      <w:bookmarkEnd w:id="1"/>
      <w:proofErr w:type="spellEnd"/>
    </w:p>
    <w:p w14:paraId="5F6DDDF3" w14:textId="77777777" w:rsidR="007C39A1" w:rsidRPr="007C39A1" w:rsidRDefault="007C39A1" w:rsidP="007C39A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717799A5" w14:textId="38410C28" w:rsidR="007C39A1" w:rsidRDefault="007C39A1" w:rsidP="007C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Näytä kaikki tehdyt sopimukset vuokranantajan nimen mukaan järjestettynä.</w:t>
      </w:r>
    </w:p>
    <w:p w14:paraId="327C399E" w14:textId="77777777" w:rsidR="007C39A1" w:rsidRPr="007C39A1" w:rsidRDefault="007C39A1" w:rsidP="007C39A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144E48C7" w14:textId="62BB2921" w:rsidR="007C39A1" w:rsidRDefault="007C39A1" w:rsidP="007C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lastRenderedPageBreak/>
        <w:t>Näytä Hervannan asuntoilmoitukset yksiöistä tai kaksioista, halvin vuokra näytetään ensimmäisenä.</w:t>
      </w:r>
    </w:p>
    <w:p w14:paraId="60AF67A6" w14:textId="77777777" w:rsidR="007C39A1" w:rsidRDefault="007C39A1" w:rsidP="007C39A1">
      <w:pPr>
        <w:pStyle w:val="Luettelokappale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4125C2CF" w14:textId="77777777" w:rsidR="007C39A1" w:rsidRPr="007C39A1" w:rsidRDefault="007C39A1" w:rsidP="007C39A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1A4ABB42" w14:textId="77777777" w:rsidR="007C39A1" w:rsidRPr="007C39A1" w:rsidRDefault="007C39A1" w:rsidP="007C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 xml:space="preserve">Näytä kaikki </w:t>
      </w:r>
      <w:proofErr w:type="gramStart"/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asunnonhakuilmoitukset</w:t>
      </w:r>
      <w:proofErr w:type="gramEnd"/>
      <w:r w:rsidRPr="007C39A1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 xml:space="preserve"> joissa haetaan yksiötä Hervannasta. Asunnossa tulisi voida pitää lemmikkieläintä. </w:t>
      </w:r>
      <w:r w:rsidRPr="007C39A1">
        <w:rPr>
          <w:rFonts w:ascii="Courier New" w:eastAsia="Times New Roman" w:hAnsi="Courier New" w:cs="Courier New"/>
          <w:color w:val="7C221D"/>
          <w:sz w:val="27"/>
          <w:szCs w:val="27"/>
          <w:lang w:eastAsia="fi-FI"/>
        </w:rPr>
        <w:t>[Jos sinun ratkaisussasi ei ole opiskelijan tekemiä ilmoituksia vaan pelkästään asuntoilmoituksia niin käytä tässä asuntoilmoitusta.]</w:t>
      </w:r>
    </w:p>
    <w:p w14:paraId="6EDA1527" w14:textId="77777777" w:rsidR="007C39A1" w:rsidRDefault="007C39A1" w:rsidP="007C39A1">
      <w:pPr>
        <w:pStyle w:val="Luettelokappale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4954ABAF" w14:textId="77777777" w:rsidR="007C39A1" w:rsidRPr="007C39A1" w:rsidRDefault="007C39A1" w:rsidP="007C39A1">
      <w:pPr>
        <w:pStyle w:val="Luettelokappale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160B1DA3" w14:textId="56DA3FBC" w:rsidR="00971C0D" w:rsidRPr="007C39A1" w:rsidRDefault="00971C0D" w:rsidP="00971C0D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</w:p>
    <w:p w14:paraId="269A7F8B" w14:textId="332781B2" w:rsidR="00971C0D" w:rsidRPr="007C39A1" w:rsidRDefault="00971C0D" w:rsidP="00971C0D"/>
    <w:sectPr w:rsidR="00971C0D" w:rsidRPr="007C39A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2B070" w14:textId="77777777" w:rsidR="004F4CE0" w:rsidRDefault="004F4CE0" w:rsidP="000A5E71">
      <w:pPr>
        <w:spacing w:after="0" w:line="240" w:lineRule="auto"/>
      </w:pPr>
      <w:r>
        <w:separator/>
      </w:r>
    </w:p>
  </w:endnote>
  <w:endnote w:type="continuationSeparator" w:id="0">
    <w:p w14:paraId="1DC79347" w14:textId="77777777" w:rsidR="004F4CE0" w:rsidRDefault="004F4CE0" w:rsidP="000A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1BC46" w14:textId="77777777" w:rsidR="004F4CE0" w:rsidRDefault="004F4CE0" w:rsidP="000A5E71">
      <w:pPr>
        <w:spacing w:after="0" w:line="240" w:lineRule="auto"/>
      </w:pPr>
      <w:r>
        <w:separator/>
      </w:r>
    </w:p>
  </w:footnote>
  <w:footnote w:type="continuationSeparator" w:id="0">
    <w:p w14:paraId="30907484" w14:textId="77777777" w:rsidR="004F4CE0" w:rsidRDefault="004F4CE0" w:rsidP="000A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4599" w14:textId="77777777" w:rsidR="000A5E71" w:rsidRDefault="00C21417">
    <w:pPr>
      <w:pStyle w:val="Yltunniste"/>
      <w:jc w:val="right"/>
      <w:rPr>
        <w:color w:val="4472C4" w:themeColor="accent1"/>
      </w:rPr>
    </w:pPr>
    <w:sdt>
      <w:sdtPr>
        <w:rPr>
          <w:color w:val="4472C4" w:themeColor="accent1"/>
        </w:rPr>
        <w:alias w:val="Otsikko"/>
        <w:tag w:val=""/>
        <w:id w:val="664756013"/>
        <w:placeholder>
          <w:docPart w:val="FA331B1A505546648B37C3296AA905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5E71">
          <w:rPr>
            <w:color w:val="4472C4" w:themeColor="accent1"/>
          </w:rPr>
          <w:t>Asunnonvuokrausjärjestelmä</w:t>
        </w:r>
      </w:sdtContent>
    </w:sdt>
    <w:r w:rsidR="000A5E71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Tekijä"/>
        <w:tag w:val=""/>
        <w:id w:val="-1677181147"/>
        <w:placeholder>
          <w:docPart w:val="1848E69B6A9F4056887BAA373677328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A5E71">
          <w:rPr>
            <w:color w:val="4472C4" w:themeColor="accent1"/>
          </w:rPr>
          <w:t>Koro Lauri Veikko Olavi</w:t>
        </w:r>
      </w:sdtContent>
    </w:sdt>
  </w:p>
  <w:p w14:paraId="3C75D679" w14:textId="77777777" w:rsidR="000A5E71" w:rsidRDefault="000A5E7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D41A0"/>
    <w:multiLevelType w:val="multilevel"/>
    <w:tmpl w:val="BDC2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47C32"/>
    <w:multiLevelType w:val="multilevel"/>
    <w:tmpl w:val="DD6E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6513D"/>
    <w:multiLevelType w:val="multilevel"/>
    <w:tmpl w:val="D260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71"/>
    <w:rsid w:val="00044558"/>
    <w:rsid w:val="00061683"/>
    <w:rsid w:val="000A5E71"/>
    <w:rsid w:val="001B3BB7"/>
    <w:rsid w:val="001D7367"/>
    <w:rsid w:val="00237845"/>
    <w:rsid w:val="002E04AD"/>
    <w:rsid w:val="003C1EB3"/>
    <w:rsid w:val="004F4CE0"/>
    <w:rsid w:val="0054367B"/>
    <w:rsid w:val="006D61DB"/>
    <w:rsid w:val="007559EB"/>
    <w:rsid w:val="007C39A1"/>
    <w:rsid w:val="007D3BAE"/>
    <w:rsid w:val="0083051F"/>
    <w:rsid w:val="008D2BF5"/>
    <w:rsid w:val="009306B1"/>
    <w:rsid w:val="009401B1"/>
    <w:rsid w:val="00951E47"/>
    <w:rsid w:val="00971C0D"/>
    <w:rsid w:val="009F5831"/>
    <w:rsid w:val="00AE7D67"/>
    <w:rsid w:val="00B17ABB"/>
    <w:rsid w:val="00B35D23"/>
    <w:rsid w:val="00C20212"/>
    <w:rsid w:val="00D4707B"/>
    <w:rsid w:val="00D75E97"/>
    <w:rsid w:val="00DF3179"/>
    <w:rsid w:val="00E4247C"/>
    <w:rsid w:val="00EB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09E8"/>
  <w15:chartTrackingRefBased/>
  <w15:docId w15:val="{99CC6FBF-3BAF-4EF7-AB5F-473209D8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A5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D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A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A5E71"/>
  </w:style>
  <w:style w:type="paragraph" w:styleId="Alatunniste">
    <w:name w:val="footer"/>
    <w:basedOn w:val="Normaali"/>
    <w:link w:val="AlatunnisteChar"/>
    <w:uiPriority w:val="99"/>
    <w:unhideWhenUsed/>
    <w:rsid w:val="000A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A5E71"/>
  </w:style>
  <w:style w:type="character" w:customStyle="1" w:styleId="Otsikko1Char">
    <w:name w:val="Otsikko 1 Char"/>
    <w:basedOn w:val="Kappaleenoletusfontti"/>
    <w:link w:val="Otsikko1"/>
    <w:uiPriority w:val="9"/>
    <w:rsid w:val="000A5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A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6D6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keyword">
    <w:name w:val="cm-keyword"/>
    <w:basedOn w:val="Kappaleenoletusfontti"/>
    <w:rsid w:val="00971C0D"/>
  </w:style>
  <w:style w:type="character" w:styleId="Hyperlinkki">
    <w:name w:val="Hyperlink"/>
    <w:basedOn w:val="Kappaleenoletusfontti"/>
    <w:uiPriority w:val="99"/>
    <w:semiHidden/>
    <w:unhideWhenUsed/>
    <w:rsid w:val="00971C0D"/>
    <w:rPr>
      <w:color w:val="0000FF"/>
      <w:u w:val="single"/>
    </w:rPr>
  </w:style>
  <w:style w:type="character" w:customStyle="1" w:styleId="cm-variable-2">
    <w:name w:val="cm-variable-2"/>
    <w:basedOn w:val="Kappaleenoletusfontti"/>
    <w:rsid w:val="00971C0D"/>
  </w:style>
  <w:style w:type="paragraph" w:styleId="Luettelokappale">
    <w:name w:val="List Paragraph"/>
    <w:basedOn w:val="Normaali"/>
    <w:uiPriority w:val="34"/>
    <w:qFormat/>
    <w:rsid w:val="00971C0D"/>
    <w:pPr>
      <w:ind w:left="720"/>
      <w:contextualSpacing/>
    </w:pPr>
  </w:style>
  <w:style w:type="character" w:customStyle="1" w:styleId="korostus">
    <w:name w:val="korostus"/>
    <w:basedOn w:val="Kappaleenoletusfontti"/>
    <w:rsid w:val="007C39A1"/>
  </w:style>
  <w:style w:type="character" w:customStyle="1" w:styleId="cm-string">
    <w:name w:val="cm-string"/>
    <w:basedOn w:val="Kappaleenoletusfontti"/>
    <w:rsid w:val="00755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agnesium/phpmyadmin/url.php?url=http%3A%2F%2Fdev.mysql.com%2Fdoc%2Frefman%2F5.5%2Fen%2Fselect.html&amp;server=0&amp;token=fc7fa59f6afc905575d23f56a7ccf5d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331B1A505546648B37C3296AA9050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A2F84B2-0B21-4917-8D67-11ACF27A452A}"/>
      </w:docPartPr>
      <w:docPartBody>
        <w:p w:rsidR="002C0FCC" w:rsidRDefault="003801D5" w:rsidP="003801D5">
          <w:pPr>
            <w:pStyle w:val="FA331B1A505546648B37C3296AA90508"/>
          </w:pPr>
          <w:r>
            <w:rPr>
              <w:color w:val="4472C4" w:themeColor="accent1"/>
            </w:rPr>
            <w:t>[Tiedoston otsikko]</w:t>
          </w:r>
        </w:p>
      </w:docPartBody>
    </w:docPart>
    <w:docPart>
      <w:docPartPr>
        <w:name w:val="1848E69B6A9F4056887BAA373677328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E28C55-591B-44D3-9B50-5AF86D87948B}"/>
      </w:docPartPr>
      <w:docPartBody>
        <w:p w:rsidR="002C0FCC" w:rsidRDefault="003801D5" w:rsidP="003801D5">
          <w:pPr>
            <w:pStyle w:val="1848E69B6A9F4056887BAA373677328E"/>
          </w:pPr>
          <w: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5"/>
    <w:rsid w:val="002C0FCC"/>
    <w:rsid w:val="003801D5"/>
    <w:rsid w:val="003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FA331B1A505546648B37C3296AA90508">
    <w:name w:val="FA331B1A505546648B37C3296AA90508"/>
    <w:rsid w:val="003801D5"/>
  </w:style>
  <w:style w:type="paragraph" w:customStyle="1" w:styleId="1848E69B6A9F4056887BAA373677328E">
    <w:name w:val="1848E69B6A9F4056887BAA373677328E"/>
    <w:rsid w:val="003801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084861289188499d8428b01f9cba8505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89b60e6e9afea1511a2a7e37e576c20d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E5392-8192-439F-9B32-FCD52C645F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2687D-6F89-4169-86F4-3F1BA3B3E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AD1CD-A7C0-4A2C-A753-5E6CBD7917A6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ac1d9cb5-801e-472a-8d60-5d5c383c9249"/>
    <ds:schemaRef ds:uri="http://purl.org/dc/elements/1.1/"/>
    <ds:schemaRef ds:uri="http://www.w3.org/XML/1998/namespace"/>
    <ds:schemaRef ds:uri="http://schemas.microsoft.com/office/infopath/2007/PartnerControls"/>
    <ds:schemaRef ds:uri="aeb04290-956b-4778-9095-7b15f067eebb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64C3B64-A65E-4DB1-89AB-3783A8BF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176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Asunnonvuokrausjärjestelmä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Asunnonvuokrausjärjestelmä</dc:title>
  <dc:subject/>
  <dc:creator>Koro Lauri Veikko Olavi</dc:creator>
  <cp:keywords/>
  <dc:description/>
  <cp:lastModifiedBy>Koro Lauri Veikko Olavi</cp:lastModifiedBy>
  <cp:revision>5</cp:revision>
  <dcterms:created xsi:type="dcterms:W3CDTF">2020-10-01T05:28:00Z</dcterms:created>
  <dcterms:modified xsi:type="dcterms:W3CDTF">2020-10-06T12:54:00Z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